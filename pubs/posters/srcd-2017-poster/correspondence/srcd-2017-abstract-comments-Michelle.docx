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3D9E7" w14:textId="649279EB" w:rsidR="00AB3D4F" w:rsidRPr="00AB3D4F" w:rsidRDefault="00AB3D4F" w:rsidP="00EA7D38">
      <w:pPr>
        <w:ind w:firstLine="0"/>
        <w:rPr>
          <w:color w:val="0070C0"/>
        </w:rPr>
      </w:pPr>
      <w:r w:rsidRPr="00AB3D4F">
        <w:rPr>
          <w:color w:val="0070C0"/>
        </w:rPr>
        <w:t xml:space="preserve">Obviously feel free to ignore any of these suggestions – </w:t>
      </w:r>
      <w:r w:rsidR="0092449A">
        <w:rPr>
          <w:color w:val="0070C0"/>
        </w:rPr>
        <w:t>Let me know if you don’t see comments with Track Changes, since</w:t>
      </w:r>
      <w:r>
        <w:rPr>
          <w:color w:val="0070C0"/>
        </w:rPr>
        <w:t xml:space="preserve"> I’m not sure commenting shows up well </w:t>
      </w:r>
      <w:ins w:id="0" w:author="Michelle Shade" w:date="2016-08-04T21:27:00Z">
        <w:r>
          <w:rPr>
            <w:color w:val="0070C0"/>
          </w:rPr>
          <w:t xml:space="preserve">(or at all) </w:t>
        </w:r>
      </w:ins>
      <w:r>
        <w:rPr>
          <w:color w:val="0070C0"/>
        </w:rPr>
        <w:t>on every system.</w:t>
      </w:r>
    </w:p>
    <w:p w14:paraId="246B3169" w14:textId="77777777" w:rsidR="00AB3D4F" w:rsidRPr="00AB3D4F" w:rsidRDefault="00AB3D4F" w:rsidP="00EA7D38">
      <w:pPr>
        <w:ind w:firstLine="0"/>
        <w:rPr>
          <w:color w:val="0070C0"/>
        </w:rPr>
      </w:pPr>
    </w:p>
    <w:p w14:paraId="3F534F5A" w14:textId="77777777" w:rsidR="00BA0A1B" w:rsidRPr="00BA0A1B" w:rsidRDefault="00BA0A1B" w:rsidP="00EA7D38">
      <w:pPr>
        <w:ind w:firstLine="0"/>
      </w:pPr>
      <w:r w:rsidRPr="00BA0A1B">
        <w:t>Optic flow evokes different cortical activation</w:t>
      </w:r>
      <w:del w:id="1" w:author="Michelle Shade" w:date="2016-08-04T21:29:00Z">
        <w:r w:rsidRPr="00BA0A1B" w:rsidDel="00054197">
          <w:delText xml:space="preserve"> patterns</w:delText>
        </w:r>
      </w:del>
      <w:r w:rsidRPr="00BA0A1B">
        <w:t xml:space="preserve"> </w:t>
      </w:r>
      <w:commentRangeStart w:id="2"/>
      <w:r w:rsidRPr="00BA0A1B">
        <w:t>across the scalp</w:t>
      </w:r>
      <w:commentRangeEnd w:id="2"/>
      <w:r w:rsidR="00054197">
        <w:rPr>
          <w:rStyle w:val="CommentReference"/>
        </w:rPr>
        <w:commentReference w:id="2"/>
      </w:r>
      <w:r w:rsidRPr="00BA0A1B">
        <w:t xml:space="preserve"> depending on the pattern of flow (radial vs. linear) and speed. Thes</w:t>
      </w:r>
      <w:bookmarkStart w:id="3" w:name="_GoBack"/>
      <w:bookmarkEnd w:id="3"/>
      <w:r w:rsidRPr="00BA0A1B">
        <w:t>e effects are seen both in adults (</w:t>
      </w:r>
      <w:proofErr w:type="spellStart"/>
      <w:r w:rsidRPr="00BA0A1B">
        <w:t>Fesi</w:t>
      </w:r>
      <w:proofErr w:type="spellEnd"/>
      <w:r w:rsidRPr="00BA0A1B">
        <w:t xml:space="preserve"> et al., 2014) and children (Gilmore et al., 2016). This study examined whether </w:t>
      </w:r>
      <w:ins w:id="4" w:author="Michelle Shade" w:date="2016-08-04T21:37:00Z">
        <w:r w:rsidR="00054197">
          <w:t>child</w:t>
        </w:r>
      </w:ins>
      <w:del w:id="5" w:author="Michelle Shade" w:date="2016-08-04T21:37:00Z">
        <w:r w:rsidRPr="00BA0A1B" w:rsidDel="00054197">
          <w:delText>the</w:delText>
        </w:r>
      </w:del>
      <w:r w:rsidRPr="00BA0A1B">
        <w:t xml:space="preserve"> detection of optic flow </w:t>
      </w:r>
      <w:del w:id="6" w:author="Michelle Shade" w:date="2016-08-04T21:37:00Z">
        <w:r w:rsidRPr="00BA0A1B" w:rsidDel="00054197">
          <w:delText xml:space="preserve">in child observers </w:delText>
        </w:r>
      </w:del>
      <w:r w:rsidRPr="00BA0A1B">
        <w:t>varies by pattern and speed in similar ways to adults</w:t>
      </w:r>
      <w:ins w:id="7" w:author="Michelle Shade" w:date="2016-08-04T21:37:00Z">
        <w:r w:rsidR="00054197">
          <w:t>’</w:t>
        </w:r>
      </w:ins>
      <w:r w:rsidRPr="00BA0A1B">
        <w:t xml:space="preserve"> (</w:t>
      </w:r>
      <w:proofErr w:type="spellStart"/>
      <w:r w:rsidRPr="00BA0A1B">
        <w:t>Adamiak</w:t>
      </w:r>
      <w:proofErr w:type="spellEnd"/>
      <w:r w:rsidRPr="00BA0A1B">
        <w:t xml:space="preserve"> et al., 2015), and the extent to which behavioral detection accords with patterns of brain activation.</w:t>
      </w:r>
    </w:p>
    <w:p w14:paraId="7A181119" w14:textId="77777777" w:rsidR="00BA0A1B" w:rsidRPr="00BA0A1B" w:rsidRDefault="00BA0A1B" w:rsidP="00EA7D38">
      <w:pPr>
        <w:ind w:firstLine="0"/>
      </w:pPr>
      <w:r w:rsidRPr="00BA0A1B">
        <w:t xml:space="preserve"> </w:t>
      </w:r>
    </w:p>
    <w:p w14:paraId="0854F162" w14:textId="2E01E514" w:rsidR="00BA0A1B" w:rsidRPr="00BA0A1B" w:rsidRDefault="00BA0A1B" w:rsidP="00EA7D38">
      <w:pPr>
        <w:ind w:firstLine="0"/>
      </w:pPr>
      <w:r w:rsidRPr="00BA0A1B">
        <w:t xml:space="preserve">Child observers (n=20; 5.3-8.5 years, 12 female) viewed two side-by-side, time varying (1.2 Hz coherent/incoherent cycle) annular-shaped (18 </w:t>
      </w:r>
      <w:proofErr w:type="spellStart"/>
      <w:r w:rsidRPr="00BA0A1B">
        <w:t>deg</w:t>
      </w:r>
      <w:proofErr w:type="spellEnd"/>
      <w:r w:rsidRPr="00BA0A1B">
        <w:t xml:space="preserve"> outer/5 </w:t>
      </w:r>
      <w:proofErr w:type="spellStart"/>
      <w:r w:rsidRPr="00BA0A1B">
        <w:t>deg</w:t>
      </w:r>
      <w:proofErr w:type="spellEnd"/>
      <w:r w:rsidRPr="00BA0A1B">
        <w:t xml:space="preserve"> inner diameter) optic flow displays at a viewing distance of 60 cm. One display depicted random (0% coherent) motion</w:t>
      </w:r>
      <w:ins w:id="8" w:author="Michelle Shade" w:date="2016-08-04T21:38:00Z">
        <w:r w:rsidR="00054197">
          <w:t>,</w:t>
        </w:r>
      </w:ins>
      <w:r w:rsidRPr="00BA0A1B">
        <w:t xml:space="preserve"> while the other depicted radial or linear motion at one of four fixed coherence levels in one of two coherence level profiles</w:t>
      </w:r>
      <w:proofErr w:type="gramStart"/>
      <w:ins w:id="9" w:author="Michelle Shade" w:date="2016-08-04T21:38:00Z">
        <w:r w:rsidR="00054197">
          <w:t xml:space="preserve">: </w:t>
        </w:r>
      </w:ins>
      <w:r w:rsidRPr="00BA0A1B">
        <w:t xml:space="preserve"> (</w:t>
      </w:r>
      <w:proofErr w:type="gramEnd"/>
      <w:r w:rsidRPr="00BA0A1B">
        <w:t>20</w:t>
      </w:r>
      <w:del w:id="10" w:author="Michelle Shade" w:date="2016-08-04T21:39:00Z">
        <w:r w:rsidRPr="00BA0A1B" w:rsidDel="00F06250">
          <w:delText xml:space="preserve">, </w:delText>
        </w:r>
      </w:del>
      <w:ins w:id="11" w:author="Michelle Shade" w:date="2016-08-04T21:39:00Z">
        <w:r w:rsidR="00F06250">
          <w:t>/</w:t>
        </w:r>
      </w:ins>
      <w:r w:rsidRPr="00BA0A1B">
        <w:t>40</w:t>
      </w:r>
      <w:del w:id="12" w:author="Michelle Shade" w:date="2016-08-04T21:39:00Z">
        <w:r w:rsidRPr="00BA0A1B" w:rsidDel="00F06250">
          <w:delText xml:space="preserve">, </w:delText>
        </w:r>
      </w:del>
      <w:ins w:id="13" w:author="Michelle Shade" w:date="2016-08-04T21:39:00Z">
        <w:r w:rsidR="00F06250">
          <w:t>/</w:t>
        </w:r>
      </w:ins>
      <w:r w:rsidRPr="00BA0A1B">
        <w:t>60</w:t>
      </w:r>
      <w:del w:id="14" w:author="Michelle Shade" w:date="2016-08-04T21:39:00Z">
        <w:r w:rsidRPr="00BA0A1B" w:rsidDel="00F06250">
          <w:delText xml:space="preserve">, </w:delText>
        </w:r>
      </w:del>
      <w:ins w:id="15" w:author="Michelle Shade" w:date="2016-08-04T21:39:00Z">
        <w:r w:rsidR="00F06250">
          <w:t>/</w:t>
        </w:r>
      </w:ins>
      <w:r w:rsidRPr="00BA0A1B">
        <w:t>80%) or (15</w:t>
      </w:r>
      <w:del w:id="16" w:author="Michelle Shade" w:date="2016-08-04T21:39:00Z">
        <w:r w:rsidRPr="00BA0A1B" w:rsidDel="00F06250">
          <w:delText xml:space="preserve">, </w:delText>
        </w:r>
      </w:del>
      <w:ins w:id="17" w:author="Michelle Shade" w:date="2016-08-04T21:39:00Z">
        <w:r w:rsidR="00F06250">
          <w:t>/</w:t>
        </w:r>
      </w:ins>
      <w:r w:rsidRPr="00BA0A1B">
        <w:t>30</w:t>
      </w:r>
      <w:del w:id="18" w:author="Michelle Shade" w:date="2016-08-04T21:39:00Z">
        <w:r w:rsidRPr="00BA0A1B" w:rsidDel="00F06250">
          <w:delText xml:space="preserve">, </w:delText>
        </w:r>
      </w:del>
      <w:ins w:id="19" w:author="Michelle Shade" w:date="2016-08-04T21:39:00Z">
        <w:r w:rsidR="00F06250">
          <w:t>/</w:t>
        </w:r>
      </w:ins>
      <w:r w:rsidRPr="00BA0A1B">
        <w:t>45</w:t>
      </w:r>
      <w:del w:id="20" w:author="Michelle Shade" w:date="2016-08-04T21:39:00Z">
        <w:r w:rsidRPr="00BA0A1B" w:rsidDel="00F06250">
          <w:delText xml:space="preserve">, </w:delText>
        </w:r>
      </w:del>
      <w:ins w:id="21" w:author="Michelle Shade" w:date="2016-08-04T21:39:00Z">
        <w:r w:rsidR="00F06250">
          <w:t>/</w:t>
        </w:r>
      </w:ins>
      <w:r w:rsidRPr="00BA0A1B">
        <w:t xml:space="preserve">60%). Observers fixated centrally and judged which side contained coherent motion, indicating the choice by pointing to the monitor. The choice was entered by the experimenter </w:t>
      </w:r>
      <w:commentRangeStart w:id="22"/>
      <w:del w:id="23" w:author="Michelle Shade" w:date="2016-08-04T21:40:00Z">
        <w:r w:rsidRPr="00BA0A1B" w:rsidDel="00F06250">
          <w:delText xml:space="preserve">by </w:delText>
        </w:r>
      </w:del>
      <w:ins w:id="24" w:author="Michelle Shade" w:date="2016-08-04T21:40:00Z">
        <w:r w:rsidR="00F06250">
          <w:t>via</w:t>
        </w:r>
        <w:commentRangeEnd w:id="22"/>
        <w:r w:rsidR="00F06250">
          <w:rPr>
            <w:rStyle w:val="CommentReference"/>
          </w:rPr>
          <w:commentReference w:id="22"/>
        </w:r>
        <w:r w:rsidR="00F06250" w:rsidRPr="00BA0A1B">
          <w:t xml:space="preserve"> </w:t>
        </w:r>
      </w:ins>
      <w:r w:rsidRPr="00BA0A1B">
        <w:t xml:space="preserve">a keypress. Within a single run, speed was either 2 or 8 </w:t>
      </w:r>
      <w:proofErr w:type="spellStart"/>
      <w:r w:rsidRPr="00BA0A1B">
        <w:t>deg</w:t>
      </w:r>
      <w:proofErr w:type="spellEnd"/>
      <w:r w:rsidRPr="00BA0A1B">
        <w:t xml:space="preserve">/s. Four runs were collected per participant in a single visit. </w:t>
      </w:r>
    </w:p>
    <w:p w14:paraId="3DBCF579" w14:textId="77777777" w:rsidR="00BA0A1B" w:rsidRPr="00BA0A1B" w:rsidRDefault="00BA0A1B" w:rsidP="00EA7D38">
      <w:pPr>
        <w:ind w:firstLine="0"/>
      </w:pPr>
    </w:p>
    <w:p w14:paraId="1521F7A1" w14:textId="4290660C" w:rsidR="00575059" w:rsidRPr="00BA0A1B" w:rsidRDefault="00BA0A1B" w:rsidP="00AB3D4F">
      <w:pPr>
        <w:ind w:firstLine="0"/>
      </w:pPr>
      <w:r w:rsidRPr="00BA0A1B">
        <w:t xml:space="preserve">We analyzed proportion </w:t>
      </w:r>
      <w:ins w:id="25" w:author="Michelle Shade" w:date="2016-08-04T21:41:00Z">
        <w:r w:rsidR="00F06250">
          <w:t xml:space="preserve">of </w:t>
        </w:r>
      </w:ins>
      <w:r w:rsidRPr="00BA0A1B">
        <w:t>correct</w:t>
      </w:r>
      <w:ins w:id="26" w:author="Michelle Shade" w:date="2016-08-04T21:42:00Z">
        <w:r w:rsidR="00F06250">
          <w:t xml:space="preserve"> responses</w:t>
        </w:r>
      </w:ins>
      <w:r w:rsidRPr="00BA0A1B">
        <w:t xml:space="preserve"> and response times using generalized linear mixed effects modeling in R. As predicted, proportion </w:t>
      </w:r>
      <w:ins w:id="27" w:author="Michelle Shade" w:date="2016-08-04T21:42:00Z">
        <w:r w:rsidR="00F06250">
          <w:t xml:space="preserve">of </w:t>
        </w:r>
      </w:ins>
      <w:r w:rsidRPr="00BA0A1B">
        <w:t>correct judgments increased</w:t>
      </w:r>
      <w:ins w:id="28" w:author="Michelle Shade" w:date="2016-08-04T21:43:00Z">
        <w:r w:rsidR="00F06250" w:rsidRPr="00BA0A1B">
          <w:t>, and the response times of correct judgments declined</w:t>
        </w:r>
        <w:r w:rsidR="00F06250">
          <w:t>,</w:t>
        </w:r>
      </w:ins>
      <w:r w:rsidRPr="00BA0A1B">
        <w:t xml:space="preserve"> with motion coherence</w:t>
      </w:r>
      <w:del w:id="29" w:author="Michelle Shade" w:date="2016-08-04T21:43:00Z">
        <w:r w:rsidRPr="00BA0A1B" w:rsidDel="00F06250">
          <w:delText>, and the response times of correct judgments declined</w:delText>
        </w:r>
      </w:del>
      <w:r w:rsidRPr="00BA0A1B">
        <w:t xml:space="preserve">. Fast optic flow patterns were perceived more reliably than slow, and radial patterns were perceived more reliably than </w:t>
      </w:r>
      <w:commentRangeStart w:id="30"/>
      <w:r w:rsidRPr="00BA0A1B">
        <w:t>linear</w:t>
      </w:r>
      <w:commentRangeEnd w:id="30"/>
      <w:r w:rsidR="00167E3B">
        <w:rPr>
          <w:rStyle w:val="CommentReference"/>
        </w:rPr>
        <w:commentReference w:id="30"/>
      </w:r>
      <w:del w:id="31" w:author="Michelle Shade" w:date="2016-08-04T21:43:00Z">
        <w:r w:rsidRPr="00BA0A1B" w:rsidDel="00F06250">
          <w:delText xml:space="preserve"> ones</w:delText>
        </w:r>
      </w:del>
      <w:r w:rsidRPr="00BA0A1B">
        <w:t>. Taken together</w:t>
      </w:r>
      <w:ins w:id="32" w:author="Michelle Shade" w:date="2016-08-04T21:44:00Z">
        <w:r w:rsidR="00167E3B">
          <w:t>,</w:t>
        </w:r>
      </w:ins>
      <w:r w:rsidRPr="00BA0A1B">
        <w:t xml:space="preserve"> the results suggest that school-age children</w:t>
      </w:r>
      <w:ins w:id="33" w:author="Michelle Shade" w:date="2016-08-04T21:45:00Z">
        <w:r w:rsidR="00167E3B">
          <w:t>’s</w:t>
        </w:r>
      </w:ins>
      <w:del w:id="34" w:author="Michelle Shade" w:date="2016-08-04T21:45:00Z">
        <w:r w:rsidRPr="00BA0A1B" w:rsidDel="00167E3B">
          <w:delText xml:space="preserve"> show</w:delText>
        </w:r>
      </w:del>
      <w:r w:rsidRPr="00BA0A1B">
        <w:t xml:space="preserve"> abilities to detect radial and linear </w:t>
      </w:r>
      <w:r w:rsidRPr="00BA0A1B">
        <w:lastRenderedPageBreak/>
        <w:t xml:space="preserve">optic flow patterns in noise </w:t>
      </w:r>
      <w:del w:id="35" w:author="Michelle Shade" w:date="2016-08-04T21:45:00Z">
        <w:r w:rsidRPr="00BA0A1B" w:rsidDel="00167E3B">
          <w:delText xml:space="preserve">that </w:delText>
        </w:r>
      </w:del>
      <w:r w:rsidRPr="00BA0A1B">
        <w:t>are somewhat less precise than adults</w:t>
      </w:r>
      <w:ins w:id="36" w:author="Michelle Shade" w:date="2016-08-04T21:45:00Z">
        <w:r w:rsidR="00167E3B">
          <w:t>’</w:t>
        </w:r>
      </w:ins>
      <w:r w:rsidRPr="00BA0A1B">
        <w:t xml:space="preserve">, </w:t>
      </w:r>
      <w:ins w:id="37" w:author="Michelle Shade" w:date="2016-08-04T21:45:00Z">
        <w:r w:rsidR="00167E3B">
          <w:t>although their</w:t>
        </w:r>
      </w:ins>
      <w:del w:id="38" w:author="Michelle Shade" w:date="2016-08-04T21:45:00Z">
        <w:r w:rsidRPr="00BA0A1B" w:rsidDel="00167E3B">
          <w:delText>but still have</w:delText>
        </w:r>
      </w:del>
      <w:r w:rsidRPr="00BA0A1B">
        <w:t xml:space="preserve"> </w:t>
      </w:r>
      <w:ins w:id="39" w:author="Michelle Shade" w:date="2016-08-04T21:46:00Z">
        <w:r w:rsidR="00167E3B" w:rsidRPr="00BA0A1B">
          <w:t>biases toward faster radial patterns</w:t>
        </w:r>
        <w:r w:rsidR="00167E3B">
          <w:t xml:space="preserve"> are </w:t>
        </w:r>
      </w:ins>
      <w:r w:rsidRPr="00BA0A1B">
        <w:t>adult-like</w:t>
      </w:r>
      <w:del w:id="40" w:author="Michelle Shade" w:date="2016-08-04T21:46:00Z">
        <w:r w:rsidRPr="00BA0A1B" w:rsidDel="00167E3B">
          <w:delText xml:space="preserve"> biases toward faster radial patterns</w:delText>
        </w:r>
      </w:del>
      <w:r w:rsidRPr="00BA0A1B">
        <w:t xml:space="preserve">. Combined with </w:t>
      </w:r>
      <w:commentRangeStart w:id="41"/>
      <w:r w:rsidRPr="00BA0A1B">
        <w:t xml:space="preserve">other </w:t>
      </w:r>
      <w:commentRangeEnd w:id="41"/>
      <w:r w:rsidR="00167E3B">
        <w:rPr>
          <w:rStyle w:val="CommentReference"/>
        </w:rPr>
        <w:commentReference w:id="41"/>
      </w:r>
      <w:r w:rsidRPr="00BA0A1B">
        <w:t>prior EEG results, these data suggest that optic flow processing networks mature rapidly from infancy, but undergo less rapid, subtler change from mid-childhood to adulthood.</w:t>
      </w:r>
    </w:p>
    <w:sectPr w:rsidR="00575059" w:rsidRPr="00BA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Michelle Shade" w:date="2016-08-04T21:30:00Z" w:initials="MS">
    <w:p w14:paraId="49D8CCDA" w14:textId="77777777" w:rsidR="00054197" w:rsidRDefault="00054197">
      <w:pPr>
        <w:pStyle w:val="CommentText"/>
      </w:pPr>
      <w:r>
        <w:rPr>
          <w:rStyle w:val="CommentReference"/>
        </w:rPr>
        <w:annotationRef/>
      </w:r>
      <w:r>
        <w:t>Isn’t it technically something more like “, measurable through the scalp,</w:t>
      </w:r>
      <w:proofErr w:type="gramStart"/>
      <w:r>
        <w:t>” ?</w:t>
      </w:r>
      <w:proofErr w:type="gramEnd"/>
    </w:p>
  </w:comment>
  <w:comment w:id="22" w:author="Michelle Shade" w:date="2016-08-04T21:40:00Z" w:initials="MS">
    <w:p w14:paraId="19BDF341" w14:textId="64B8695E" w:rsidR="00F06250" w:rsidRDefault="00F06250">
      <w:pPr>
        <w:pStyle w:val="CommentText"/>
      </w:pPr>
      <w:r>
        <w:rPr>
          <w:rStyle w:val="CommentReference"/>
        </w:rPr>
        <w:annotationRef/>
      </w:r>
      <w:r>
        <w:t>Okay, yes I just don’t like two “by” so close together</w:t>
      </w:r>
    </w:p>
  </w:comment>
  <w:comment w:id="30" w:author="Michelle Shade" w:date="2016-08-04T21:44:00Z" w:initials="MS">
    <w:p w14:paraId="6D04A814" w14:textId="1A410936" w:rsidR="00167E3B" w:rsidRDefault="00167E3B">
      <w:pPr>
        <w:pStyle w:val="CommentText"/>
      </w:pPr>
      <w:r>
        <w:rPr>
          <w:rStyle w:val="CommentReference"/>
        </w:rPr>
        <w:annotationRef/>
      </w:r>
      <w:r>
        <w:t>It might be more clear to leave it in, but I claim the need to maintain parallel structure</w:t>
      </w:r>
    </w:p>
  </w:comment>
  <w:comment w:id="41" w:author="Michelle Shade" w:date="2016-08-04T21:46:00Z" w:initials="MS">
    <w:p w14:paraId="38A7AA29" w14:textId="1B634D9F" w:rsidR="00167E3B" w:rsidRDefault="00167E3B">
      <w:pPr>
        <w:pStyle w:val="CommentText"/>
      </w:pPr>
      <w:r>
        <w:rPr>
          <w:rStyle w:val="CommentReference"/>
        </w:rPr>
        <w:annotationRef/>
      </w:r>
      <w:r>
        <w:t>If referring to our results, ditch the “other”; if referring to different researchers’ results, this is clumsy but likely necessary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D8CCDA" w15:done="0"/>
  <w15:commentEx w15:paraId="19BDF341" w15:done="0"/>
  <w15:commentEx w15:paraId="6D04A814" w15:done="0"/>
  <w15:commentEx w15:paraId="38A7AA2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helle Shade">
    <w15:presenceInfo w15:providerId="Windows Live" w15:userId="14b69dda3a68a8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21"/>
    <w:rsid w:val="00054197"/>
    <w:rsid w:val="00167E3B"/>
    <w:rsid w:val="00245A21"/>
    <w:rsid w:val="003222EA"/>
    <w:rsid w:val="00354D66"/>
    <w:rsid w:val="00575059"/>
    <w:rsid w:val="0088082F"/>
    <w:rsid w:val="0092449A"/>
    <w:rsid w:val="00AB3D4F"/>
    <w:rsid w:val="00B869B1"/>
    <w:rsid w:val="00BA0A1B"/>
    <w:rsid w:val="00EA7D38"/>
    <w:rsid w:val="00F0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0943"/>
  <w15:chartTrackingRefBased/>
  <w15:docId w15:val="{FF9AFFD2-91E1-4B0A-A972-004A02AF0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222EA"/>
    <w:pPr>
      <w:spacing w:after="0" w:line="480" w:lineRule="auto"/>
      <w:ind w:firstLine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41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19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541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41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41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1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1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Psych Papers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Final Paper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Shade</dc:creator>
  <cp:keywords/>
  <dc:description/>
  <cp:lastModifiedBy>Michelle Shade</cp:lastModifiedBy>
  <cp:revision>10</cp:revision>
  <dcterms:created xsi:type="dcterms:W3CDTF">2016-08-04T23:22:00Z</dcterms:created>
  <dcterms:modified xsi:type="dcterms:W3CDTF">2016-08-05T01:53:00Z</dcterms:modified>
</cp:coreProperties>
</file>